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EF8DF" w14:textId="778B5940" w:rsidR="00A24E2F" w:rsidRPr="00F42131" w:rsidRDefault="00A24E2F" w:rsidP="00A24E2F">
      <w:pPr>
        <w:jc w:val="both"/>
        <w:rPr>
          <w:ins w:id="0" w:author="JOHNSTON Susan" w:date="2017-02-28T12:51:00Z"/>
          <w:sz w:val="28"/>
          <w:lang w:val="en-GB"/>
        </w:rPr>
      </w:pPr>
      <w:ins w:id="1" w:author="JOHNSTON Susan" w:date="2017-02-28T12:51:00Z">
        <w:r w:rsidRPr="00F42131">
          <w:rPr>
            <w:sz w:val="28"/>
            <w:lang w:val="en-GB"/>
          </w:rPr>
          <w:t xml:space="preserve">Genome-wide association studies in natural populations: </w:t>
        </w:r>
      </w:ins>
      <w:ins w:id="2" w:author="JOHNSTON Susan" w:date="2017-02-28T15:00:00Z">
        <w:r w:rsidR="004C4F3B">
          <w:rPr>
            <w:sz w:val="28"/>
            <w:lang w:val="en-GB"/>
          </w:rPr>
          <w:t>managing expectations and avoiding error</w:t>
        </w:r>
      </w:ins>
      <w:ins w:id="3" w:author="JOHNSTON Susan" w:date="2017-02-28T14:04:00Z">
        <w:r w:rsidR="004C4F3B" w:rsidRPr="004C4F3B">
          <w:rPr>
            <w:sz w:val="28"/>
            <w:lang w:val="en-GB"/>
          </w:rPr>
          <w:t>.</w:t>
        </w:r>
      </w:ins>
    </w:p>
    <w:p w14:paraId="295E4FE4" w14:textId="77777777" w:rsidR="00A24E2F" w:rsidRPr="00F42131" w:rsidRDefault="00A24E2F" w:rsidP="00A24E2F">
      <w:pPr>
        <w:jc w:val="both"/>
        <w:rPr>
          <w:ins w:id="4" w:author="JOHNSTON Susan" w:date="2017-02-28T12:51:00Z"/>
          <w:lang w:val="en-GB"/>
        </w:rPr>
      </w:pPr>
    </w:p>
    <w:p w14:paraId="62AB28C7" w14:textId="22452BE0" w:rsidR="00A24E2F" w:rsidRPr="00F42131" w:rsidRDefault="00A24E2F" w:rsidP="00A24E2F">
      <w:pPr>
        <w:jc w:val="both"/>
        <w:rPr>
          <w:ins w:id="5" w:author="JOHNSTON Susan" w:date="2017-02-28T12:51:00Z"/>
          <w:lang w:val="en-GB"/>
        </w:rPr>
      </w:pPr>
      <w:ins w:id="6" w:author="JOHNSTON Susan" w:date="2017-02-28T12:57:00Z">
        <w:r w:rsidRPr="00F42131">
          <w:rPr>
            <w:lang w:val="en-GB"/>
          </w:rPr>
          <w:t xml:space="preserve">Susan </w:t>
        </w:r>
      </w:ins>
      <w:ins w:id="7" w:author="JOHNSTON Susan" w:date="2017-02-28T12:51:00Z">
        <w:r w:rsidRPr="00F42131">
          <w:rPr>
            <w:lang w:val="en-GB"/>
          </w:rPr>
          <w:t>E. Johnston</w:t>
        </w:r>
      </w:ins>
      <w:ins w:id="8" w:author="JOHNSTON Susan" w:date="2017-02-28T12:57:00Z">
        <w:r w:rsidRPr="00F42131">
          <w:rPr>
            <w:vertAlign w:val="superscript"/>
            <w:lang w:val="en-GB"/>
          </w:rPr>
          <w:t>1</w:t>
        </w:r>
        <w:r w:rsidRPr="00F42131">
          <w:rPr>
            <w:lang w:val="en-GB"/>
          </w:rPr>
          <w:t xml:space="preserve"> and </w:t>
        </w:r>
      </w:ins>
      <w:ins w:id="9" w:author="JOHNSTON Susan" w:date="2017-02-28T12:51:00Z">
        <w:r w:rsidRPr="00F42131">
          <w:rPr>
            <w:lang w:val="en-GB"/>
          </w:rPr>
          <w:t>Lewis G. Spurgin</w:t>
        </w:r>
      </w:ins>
      <w:ins w:id="10" w:author="JOHNSTON Susan" w:date="2017-02-28T12:57:00Z">
        <w:r w:rsidRPr="00F42131">
          <w:rPr>
            <w:vertAlign w:val="superscript"/>
            <w:lang w:val="en-GB"/>
          </w:rPr>
          <w:t>2</w:t>
        </w:r>
      </w:ins>
    </w:p>
    <w:p w14:paraId="5B4847E9" w14:textId="77777777" w:rsidR="00A24E2F" w:rsidRPr="00F42131" w:rsidRDefault="00A24E2F" w:rsidP="00A24E2F">
      <w:pPr>
        <w:jc w:val="both"/>
        <w:rPr>
          <w:ins w:id="11" w:author="JOHNSTON Susan" w:date="2017-02-28T12:51:00Z"/>
          <w:lang w:val="en-GB"/>
        </w:rPr>
      </w:pPr>
    </w:p>
    <w:p w14:paraId="7EFBABE1" w14:textId="50F4A718" w:rsidR="00A24E2F" w:rsidRPr="00F42131" w:rsidRDefault="00A24E2F" w:rsidP="00A24E2F">
      <w:pPr>
        <w:jc w:val="both"/>
        <w:rPr>
          <w:ins w:id="12" w:author="JOHNSTON Susan" w:date="2017-02-28T12:51:00Z"/>
          <w:lang w:val="en-GB"/>
        </w:rPr>
      </w:pPr>
      <w:ins w:id="13" w:author="JOHNSTON Susan" w:date="2017-02-28T12:57:00Z">
        <w:r w:rsidRPr="00F42131">
          <w:rPr>
            <w:vertAlign w:val="superscript"/>
            <w:lang w:val="en-GB"/>
          </w:rPr>
          <w:t xml:space="preserve">1 </w:t>
        </w:r>
      </w:ins>
      <w:ins w:id="14" w:author="JOHNSTON Susan" w:date="2017-02-28T12:51:00Z">
        <w:r w:rsidRPr="00F42131">
          <w:rPr>
            <w:lang w:val="en-GB"/>
          </w:rPr>
          <w:t>Institute of Evolutionary Biology, University of Edinburgh, Edinburgh, EH9 3FL, UK.</w:t>
        </w:r>
      </w:ins>
    </w:p>
    <w:p w14:paraId="6A4B661F" w14:textId="2232164E" w:rsidR="00A24E2F" w:rsidRPr="00F42131" w:rsidRDefault="00A24E2F" w:rsidP="00F42131">
      <w:pPr>
        <w:jc w:val="both"/>
        <w:rPr>
          <w:ins w:id="15" w:author="JOHNSTON Susan" w:date="2017-02-28T12:50:00Z"/>
          <w:lang w:val="en-GB"/>
        </w:rPr>
      </w:pPr>
      <w:ins w:id="16" w:author="JOHNSTON Susan" w:date="2017-02-28T12:57:00Z">
        <w:r w:rsidRPr="00F42131">
          <w:rPr>
            <w:vertAlign w:val="superscript"/>
            <w:lang w:val="en-GB"/>
          </w:rPr>
          <w:t xml:space="preserve">2 </w:t>
        </w:r>
      </w:ins>
      <w:ins w:id="17" w:author="JOHNSTON Susan" w:date="2017-02-28T12:51:00Z">
        <w:r w:rsidRPr="00F42131">
          <w:rPr>
            <w:lang w:val="en-GB"/>
          </w:rPr>
          <w:t>School of Biological Sciences, University of East Anglia, Norwich, NR4 7TJ, UK</w:t>
        </w:r>
      </w:ins>
    </w:p>
    <w:p w14:paraId="4414611E" w14:textId="77777777" w:rsidR="00A24E2F" w:rsidRPr="00F42131" w:rsidRDefault="00A24E2F" w:rsidP="00F42131">
      <w:pPr>
        <w:jc w:val="both"/>
        <w:rPr>
          <w:ins w:id="18" w:author="JOHNSTON Susan" w:date="2017-02-28T12:50:00Z"/>
          <w:lang w:val="en-GB"/>
        </w:rPr>
      </w:pPr>
    </w:p>
    <w:p w14:paraId="57BCF8CA" w14:textId="699995CA" w:rsidR="00000A27" w:rsidRPr="00F42131" w:rsidRDefault="00000A27" w:rsidP="00F42131">
      <w:pPr>
        <w:jc w:val="both"/>
        <w:rPr>
          <w:lang w:val="en-GB"/>
        </w:rPr>
      </w:pPr>
      <w:r w:rsidRPr="00F42131">
        <w:rPr>
          <w:lang w:val="en-GB"/>
        </w:rPr>
        <w:t xml:space="preserve">Identifying the specific genomic regions underlying </w:t>
      </w:r>
      <w:del w:id="19" w:author="JOHNSTON Susan" w:date="2017-02-28T12:47:00Z">
        <w:r w:rsidRPr="00F42131" w:rsidDel="009F48B9">
          <w:rPr>
            <w:lang w:val="en-GB"/>
          </w:rPr>
          <w:delText>traits of</w:delText>
        </w:r>
      </w:del>
      <w:ins w:id="20" w:author="JOHNSTON Susan" w:date="2017-02-28T12:47:00Z">
        <w:r w:rsidR="009F48B9" w:rsidRPr="00F42131">
          <w:rPr>
            <w:lang w:val="en-GB"/>
          </w:rPr>
          <w:t>phenotypic variation</w:t>
        </w:r>
      </w:ins>
      <w:del w:id="21" w:author="JOHNSTON Susan" w:date="2017-02-28T12:47:00Z">
        <w:r w:rsidRPr="00F42131" w:rsidDel="009F48B9">
          <w:rPr>
            <w:lang w:val="en-GB"/>
          </w:rPr>
          <w:delText xml:space="preserve"> interest</w:delText>
        </w:r>
      </w:del>
      <w:r w:rsidRPr="00F42131">
        <w:rPr>
          <w:lang w:val="en-GB"/>
        </w:rPr>
        <w:t xml:space="preserve"> is a central aim of evolutionary biology. </w:t>
      </w:r>
      <w:commentRangeStart w:id="22"/>
      <w:del w:id="23" w:author="JOHNSTON Susan" w:date="2017-02-28T10:45:00Z">
        <w:r w:rsidRPr="00F42131" w:rsidDel="00327EC7">
          <w:rPr>
            <w:lang w:val="en-GB"/>
          </w:rPr>
          <w:delText xml:space="preserve">The recent expansion of affordable, </w:delText>
        </w:r>
        <w:commentRangeEnd w:id="22"/>
        <w:r w:rsidRPr="00F42131" w:rsidDel="00327EC7">
          <w:rPr>
            <w:rStyle w:val="CommentReference"/>
            <w:lang w:val="en-GB"/>
          </w:rPr>
          <w:commentReference w:id="22"/>
        </w:r>
      </w:del>
      <w:ins w:id="24" w:author="JOHNSTON Susan" w:date="2017-02-28T10:45:00Z">
        <w:r w:rsidR="00327EC7" w:rsidRPr="00F42131">
          <w:rPr>
            <w:lang w:val="en-GB"/>
          </w:rPr>
          <w:t>H</w:t>
        </w:r>
      </w:ins>
      <w:del w:id="25" w:author="JOHNSTON Susan" w:date="2017-02-28T10:45:00Z">
        <w:r w:rsidRPr="00F42131" w:rsidDel="00327EC7">
          <w:rPr>
            <w:lang w:val="en-GB"/>
          </w:rPr>
          <w:delText>h</w:delText>
        </w:r>
      </w:del>
      <w:r w:rsidRPr="00F42131">
        <w:rPr>
          <w:lang w:val="en-GB"/>
        </w:rPr>
        <w:t>igh-throughput genomic technologies allow</w:t>
      </w:r>
      <w:del w:id="26" w:author="JOHNSTON Susan" w:date="2017-02-28T12:49:00Z">
        <w:r w:rsidRPr="00F42131" w:rsidDel="009F48B9">
          <w:rPr>
            <w:lang w:val="en-GB"/>
          </w:rPr>
          <w:delText>s</w:delText>
        </w:r>
      </w:del>
      <w:r w:rsidRPr="00F42131">
        <w:rPr>
          <w:lang w:val="en-GB"/>
        </w:rPr>
        <w:t xml:space="preserve"> large numbers of genetic markers to be generated in almost any natural system, making trait mapping more tractable. The most common approach to trait mapping is a genome-wide association study (GWAS), a method that examines the association between individual genetic markers (e.g. single nucleotide polymorphisms, hereafter SNPs) and traits of interest. The efficacy of GWAS relies on linkage disequilibrium (LD) between genotyped SNPs and causal mutations contributing to the phenotype, and has been used with some success in mapping loci underlying both discrete and quantitative traits in several natural populations. </w:t>
      </w:r>
    </w:p>
    <w:p w14:paraId="07A13BDF" w14:textId="77777777" w:rsidR="00000A27" w:rsidRPr="00F42131" w:rsidRDefault="00000A27" w:rsidP="00F42131">
      <w:pPr>
        <w:jc w:val="both"/>
        <w:rPr>
          <w:lang w:val="en-GB"/>
        </w:rPr>
      </w:pPr>
    </w:p>
    <w:p w14:paraId="4F828F5C" w14:textId="74697844" w:rsidR="00000A27" w:rsidRPr="00F42131" w:rsidRDefault="00A24E2F" w:rsidP="00F42131">
      <w:pPr>
        <w:jc w:val="both"/>
        <w:rPr>
          <w:lang w:val="en-GB"/>
        </w:rPr>
      </w:pPr>
      <w:ins w:id="27" w:author="JOHNSTON Susan" w:date="2017-02-28T12:50:00Z">
        <w:r w:rsidRPr="00F42131">
          <w:rPr>
            <w:lang w:val="en-GB"/>
          </w:rPr>
          <w:t>Th</w:t>
        </w:r>
      </w:ins>
      <w:commentRangeStart w:id="28"/>
      <w:del w:id="29" w:author="JOHNSTON Susan" w:date="2017-02-28T12:50:00Z">
        <w:r w:rsidR="00000A27" w:rsidRPr="00F42131" w:rsidDel="00A24E2F">
          <w:rPr>
            <w:lang w:val="en-GB"/>
          </w:rPr>
          <w:delText>However</w:delText>
        </w:r>
        <w:commentRangeEnd w:id="28"/>
        <w:r w:rsidR="00000A27" w:rsidRPr="00F42131" w:rsidDel="00A24E2F">
          <w:rPr>
            <w:rStyle w:val="CommentReference"/>
            <w:lang w:val="en-GB"/>
          </w:rPr>
          <w:commentReference w:id="28"/>
        </w:r>
        <w:r w:rsidR="00000A27" w:rsidRPr="00F42131" w:rsidDel="00A24E2F">
          <w:rPr>
            <w:lang w:val="en-GB"/>
          </w:rPr>
          <w:delText>, th</w:delText>
        </w:r>
      </w:del>
      <w:r w:rsidR="00000A27" w:rsidRPr="00F42131">
        <w:rPr>
          <w:lang w:val="en-GB"/>
        </w:rPr>
        <w:t xml:space="preserve">ere are </w:t>
      </w:r>
      <w:del w:id="30" w:author="Lewis Spurgin [2]" w:date="2017-03-01T09:21:00Z">
        <w:r w:rsidR="00000A27" w:rsidRPr="00F42131" w:rsidDel="008778E3">
          <w:rPr>
            <w:lang w:val="en-GB"/>
          </w:rPr>
          <w:delText xml:space="preserve">several </w:delText>
        </w:r>
      </w:del>
      <w:ins w:id="31" w:author="Lewis Spurgin [2]" w:date="2017-03-01T09:21:00Z">
        <w:r w:rsidR="008778E3">
          <w:rPr>
            <w:lang w:val="en-GB"/>
          </w:rPr>
          <w:t>numerous</w:t>
        </w:r>
        <w:r w:rsidR="008778E3" w:rsidRPr="00F42131">
          <w:rPr>
            <w:lang w:val="en-GB"/>
          </w:rPr>
          <w:t xml:space="preserve"> </w:t>
        </w:r>
      </w:ins>
      <w:del w:id="32" w:author="Lewis Spurgin [2]" w:date="2017-03-01T09:21:00Z">
        <w:r w:rsidR="00000A27" w:rsidRPr="00F42131" w:rsidDel="008778E3">
          <w:rPr>
            <w:lang w:val="en-GB"/>
          </w:rPr>
          <w:delText xml:space="preserve">common, often non-independent </w:delText>
        </w:r>
      </w:del>
      <w:r w:rsidR="00000A27" w:rsidRPr="00F42131">
        <w:rPr>
          <w:lang w:val="en-GB"/>
        </w:rPr>
        <w:t xml:space="preserve">characteristics of genomic datasets </w:t>
      </w:r>
      <w:del w:id="33" w:author="Lewis Spurgin [2]" w:date="2017-03-01T09:22:00Z">
        <w:r w:rsidR="00000A27" w:rsidRPr="00F42131" w:rsidDel="008778E3">
          <w:rPr>
            <w:lang w:val="en-GB"/>
          </w:rPr>
          <w:delText xml:space="preserve">in </w:delText>
        </w:r>
      </w:del>
      <w:ins w:id="34" w:author="Lewis Spurgin [2]" w:date="2017-03-01T09:22:00Z">
        <w:r w:rsidR="008778E3">
          <w:rPr>
            <w:lang w:val="en-GB"/>
          </w:rPr>
          <w:t>obtained from</w:t>
        </w:r>
        <w:r w:rsidR="008778E3" w:rsidRPr="00F42131">
          <w:rPr>
            <w:lang w:val="en-GB"/>
          </w:rPr>
          <w:t xml:space="preserve"> </w:t>
        </w:r>
      </w:ins>
      <w:r w:rsidR="00000A27" w:rsidRPr="00F42131">
        <w:rPr>
          <w:lang w:val="en-GB"/>
        </w:rPr>
        <w:t xml:space="preserve">natural populations that </w:t>
      </w:r>
      <w:ins w:id="35" w:author="Lewis Spurgin [2]" w:date="2017-03-01T09:21:00Z">
        <w:r w:rsidR="008778E3">
          <w:rPr>
            <w:lang w:val="en-GB"/>
          </w:rPr>
          <w:t xml:space="preserve">can </w:t>
        </w:r>
      </w:ins>
      <w:r w:rsidR="00000A27" w:rsidRPr="00F42131">
        <w:rPr>
          <w:lang w:val="en-GB"/>
        </w:rPr>
        <w:t>impede the ability to conduct of trait mapping, leading to false positive (Type I error) and/or false negative results (Type II error). False negatives can arise in cases where there is low LD between typed SNPs and causal v</w:t>
      </w:r>
      <w:bookmarkStart w:id="36" w:name="_GoBack"/>
      <w:bookmarkEnd w:id="36"/>
      <w:r w:rsidR="00000A27" w:rsidRPr="00F42131">
        <w:rPr>
          <w:lang w:val="en-GB"/>
        </w:rPr>
        <w:t xml:space="preserve">ariants (e.g. due to </w:t>
      </w:r>
      <w:ins w:id="37" w:author="Lewis Spurgin [2]" w:date="2017-03-01T09:22:00Z">
        <w:r w:rsidR="008778E3">
          <w:rPr>
            <w:lang w:val="en-GB"/>
          </w:rPr>
          <w:t xml:space="preserve">large population size and/or </w:t>
        </w:r>
      </w:ins>
      <w:r w:rsidR="00000A27" w:rsidRPr="00F42131">
        <w:rPr>
          <w:lang w:val="en-GB"/>
        </w:rPr>
        <w:t xml:space="preserve">low marker densities), where the effect sizes of causal variants are low (e.g. due to low </w:t>
      </w:r>
      <w:proofErr w:type="spellStart"/>
      <w:r w:rsidR="00000A27" w:rsidRPr="00F42131">
        <w:rPr>
          <w:lang w:val="en-GB"/>
        </w:rPr>
        <w:t>heritabilities</w:t>
      </w:r>
      <w:proofErr w:type="spellEnd"/>
      <w:r w:rsidR="00000A27" w:rsidRPr="00F42131">
        <w:rPr>
          <w:lang w:val="en-GB"/>
        </w:rPr>
        <w:t xml:space="preserve"> and/or polygenic architectures), or where causal loci interact with other genetic and/or environmental variables. False positives pose a significant problem</w:t>
      </w:r>
      <w:ins w:id="38" w:author="JOHNSTON Susan" w:date="2017-02-28T13:03:00Z">
        <w:r w:rsidR="00173583" w:rsidRPr="00F42131">
          <w:rPr>
            <w:lang w:val="en-GB"/>
          </w:rPr>
          <w:t>,</w:t>
        </w:r>
      </w:ins>
      <w:r w:rsidR="00000A27" w:rsidRPr="00F42131">
        <w:rPr>
          <w:lang w:val="en-GB"/>
        </w:rPr>
        <w:t xml:space="preserve"> and can arise through generation of LD between loci and phenotypic variation due to cryptic family or population structure</w:t>
      </w:r>
      <w:ins w:id="39" w:author="JOHNSTON Susan" w:date="2017-02-28T13:03:00Z">
        <w:r w:rsidR="00173583" w:rsidRPr="00F42131">
          <w:rPr>
            <w:lang w:val="en-GB"/>
          </w:rPr>
          <w:t xml:space="preserve">, population </w:t>
        </w:r>
      </w:ins>
      <w:ins w:id="40" w:author="JOHNSTON Susan" w:date="2017-02-28T13:04:00Z">
        <w:r w:rsidR="00173583" w:rsidRPr="00F42131">
          <w:rPr>
            <w:lang w:val="en-GB"/>
          </w:rPr>
          <w:t>history</w:t>
        </w:r>
      </w:ins>
      <w:ins w:id="41" w:author="JOHNSTON Susan" w:date="2017-02-28T13:03:00Z">
        <w:r w:rsidR="00173583" w:rsidRPr="00F42131">
          <w:rPr>
            <w:lang w:val="en-GB"/>
          </w:rPr>
          <w:t xml:space="preserve"> (e.g. bottlenecks)</w:t>
        </w:r>
      </w:ins>
      <w:del w:id="42" w:author="Lewis Spurgin [2]" w:date="2017-03-01T09:24:00Z">
        <w:r w:rsidR="00000A27" w:rsidRPr="00F42131" w:rsidDel="009C438D">
          <w:rPr>
            <w:lang w:val="en-GB"/>
          </w:rPr>
          <w:delText>, and</w:delText>
        </w:r>
      </w:del>
      <w:ins w:id="43" w:author="JOHNSTON Susan" w:date="2017-02-28T13:04:00Z">
        <w:del w:id="44" w:author="Lewis Spurgin [2]" w:date="2017-03-01T09:24:00Z">
          <w:r w:rsidR="00173583" w:rsidRPr="00F42131" w:rsidDel="009C438D">
            <w:rPr>
              <w:lang w:val="en-GB"/>
            </w:rPr>
            <w:delText>/or</w:delText>
          </w:r>
        </w:del>
      </w:ins>
      <w:del w:id="45" w:author="Lewis Spurgin [2]" w:date="2017-03-01T09:24:00Z">
        <w:r w:rsidR="00000A27" w:rsidRPr="00F42131" w:rsidDel="009C438D">
          <w:rPr>
            <w:lang w:val="en-GB"/>
          </w:rPr>
          <w:delText xml:space="preserve"> </w:delText>
        </w:r>
      </w:del>
      <w:ins w:id="46" w:author="JOHNSTON Susan" w:date="2017-02-28T13:04:00Z">
        <w:del w:id="47" w:author="Lewis Spurgin [2]" w:date="2017-03-01T09:24:00Z">
          <w:r w:rsidR="00173583" w:rsidRPr="00F42131" w:rsidDel="009C438D">
            <w:rPr>
              <w:lang w:val="en-GB"/>
            </w:rPr>
            <w:delText xml:space="preserve">be </w:delText>
          </w:r>
        </w:del>
      </w:ins>
      <w:ins w:id="48" w:author="Lewis Spurgin [2]" w:date="2017-03-01T09:24:00Z">
        <w:r w:rsidR="009C438D">
          <w:rPr>
            <w:lang w:val="en-GB"/>
          </w:rPr>
          <w:t xml:space="preserve">. Type I error can also arise </w:t>
        </w:r>
      </w:ins>
      <w:r w:rsidR="00000A27" w:rsidRPr="00F42131">
        <w:rPr>
          <w:lang w:val="en-GB"/>
        </w:rPr>
        <w:t>due to small sample sizes, which are subject to over-estimation of effect sizes (Beavis effect) or spurious associations with phenotype due to chance, particularly at rare alleles. Whilst there are some statistical approaches to ameliorate false positives from model systems (e.g. genomic control, accounting for relatedness), they may be overly conservative or ineffective in natural dat</w:t>
      </w:r>
      <w:ins w:id="49" w:author="JOHNSTON Susan" w:date="2017-02-28T11:24:00Z">
        <w:r w:rsidR="00676ABB" w:rsidRPr="00F42131">
          <w:rPr>
            <w:lang w:val="en-GB"/>
          </w:rPr>
          <w:t>a</w:t>
        </w:r>
      </w:ins>
      <w:r w:rsidR="00000A27" w:rsidRPr="00F42131">
        <w:rPr>
          <w:lang w:val="en-GB"/>
        </w:rPr>
        <w:t>sets.</w:t>
      </w:r>
      <w:ins w:id="50" w:author="Lewis Spurgin [2]" w:date="2017-03-01T09:24:00Z">
        <w:r w:rsidR="009C438D">
          <w:rPr>
            <w:lang w:val="en-GB"/>
          </w:rPr>
          <w:t xml:space="preserve"> Furthermore, </w:t>
        </w:r>
      </w:ins>
      <w:ins w:id="51" w:author="Lewis Spurgin [2]" w:date="2017-03-01T09:26:00Z">
        <w:r w:rsidR="009C438D">
          <w:rPr>
            <w:lang w:val="en-GB"/>
          </w:rPr>
          <w:t>we have limited understanding of how type I and II error in GWAS is affected by the interactive effects</w:t>
        </w:r>
      </w:ins>
      <w:ins w:id="52" w:author="Lewis Spurgin [2]" w:date="2017-03-01T09:24:00Z">
        <w:r w:rsidR="009C438D">
          <w:rPr>
            <w:lang w:val="en-GB"/>
          </w:rPr>
          <w:t xml:space="preserve"> population and pedigree characteristics</w:t>
        </w:r>
      </w:ins>
      <w:ins w:id="53" w:author="Lewis Spurgin [2]" w:date="2017-03-01T09:26:00Z">
        <w:r w:rsidR="009C438D">
          <w:rPr>
            <w:lang w:val="en-GB"/>
          </w:rPr>
          <w:t>,</w:t>
        </w:r>
      </w:ins>
      <w:ins w:id="54" w:author="Lewis Spurgin [2]" w:date="2017-03-01T09:24:00Z">
        <w:r w:rsidR="009C438D">
          <w:rPr>
            <w:lang w:val="en-GB"/>
          </w:rPr>
          <w:t xml:space="preserve"> </w:t>
        </w:r>
      </w:ins>
      <w:ins w:id="55" w:author="Lewis Spurgin [2]" w:date="2017-03-01T09:27:00Z">
        <w:r w:rsidR="009C438D">
          <w:rPr>
            <w:lang w:val="en-GB"/>
          </w:rPr>
          <w:t>particularly in the context</w:t>
        </w:r>
      </w:ins>
      <w:ins w:id="56" w:author="Lewis Spurgin [2]" w:date="2017-03-01T09:26:00Z">
        <w:r w:rsidR="009C438D">
          <w:rPr>
            <w:lang w:val="en-GB"/>
          </w:rPr>
          <w:t xml:space="preserve"> </w:t>
        </w:r>
      </w:ins>
      <w:ins w:id="57" w:author="Lewis Spurgin [2]" w:date="2017-03-01T09:27:00Z">
        <w:r w:rsidR="009C438D">
          <w:rPr>
            <w:lang w:val="en-GB"/>
          </w:rPr>
          <w:t>of</w:t>
        </w:r>
      </w:ins>
      <w:ins w:id="58" w:author="Lewis Spurgin [2]" w:date="2017-03-01T09:26:00Z">
        <w:r w:rsidR="009C438D">
          <w:rPr>
            <w:lang w:val="en-GB"/>
          </w:rPr>
          <w:t xml:space="preserve"> the</w:t>
        </w:r>
      </w:ins>
      <w:ins w:id="59" w:author="Lewis Spurgin [2]" w:date="2017-03-01T09:25:00Z">
        <w:r w:rsidR="009C438D">
          <w:rPr>
            <w:lang w:val="en-GB"/>
          </w:rPr>
          <w:t xml:space="preserve"> </w:t>
        </w:r>
      </w:ins>
      <w:ins w:id="60" w:author="Lewis Spurgin [2]" w:date="2017-03-01T09:27:00Z">
        <w:r w:rsidR="009C438D">
          <w:rPr>
            <w:lang w:val="en-GB"/>
          </w:rPr>
          <w:t>marker densities and sample sizes typically available to ecologists</w:t>
        </w:r>
      </w:ins>
      <w:ins w:id="61" w:author="Lewis Spurgin [2]" w:date="2017-03-01T09:28:00Z">
        <w:r w:rsidR="009C438D">
          <w:rPr>
            <w:lang w:val="en-GB"/>
          </w:rPr>
          <w:t xml:space="preserve"> and evolutionary biologists</w:t>
        </w:r>
      </w:ins>
      <w:ins w:id="62" w:author="Lewis Spurgin [2]" w:date="2017-03-01T09:27:00Z">
        <w:r w:rsidR="009C438D">
          <w:rPr>
            <w:lang w:val="en-GB"/>
          </w:rPr>
          <w:t xml:space="preserve">. </w:t>
        </w:r>
      </w:ins>
    </w:p>
    <w:p w14:paraId="5EC2A2D9" w14:textId="77777777" w:rsidR="00000A27" w:rsidRPr="00F42131" w:rsidRDefault="00000A27" w:rsidP="00F42131">
      <w:pPr>
        <w:jc w:val="both"/>
        <w:rPr>
          <w:lang w:val="en-GB"/>
        </w:rPr>
      </w:pPr>
    </w:p>
    <w:p w14:paraId="0AC1BAD6" w14:textId="186A5BB1" w:rsidR="0043558B" w:rsidRPr="00F42131" w:rsidRDefault="00000A27" w:rsidP="00F42131">
      <w:pPr>
        <w:jc w:val="both"/>
        <w:rPr>
          <w:ins w:id="63" w:author="JOHNSTON Susan" w:date="2017-02-28T14:48:00Z"/>
          <w:lang w:val="en-GB"/>
        </w:rPr>
      </w:pPr>
      <w:del w:id="64" w:author="JOHNSTON Susan" w:date="2017-02-28T13:17:00Z">
        <w:r w:rsidRPr="00F42131" w:rsidDel="00BC018E">
          <w:rPr>
            <w:lang w:val="en-GB"/>
          </w:rPr>
          <w:delText xml:space="preserve">In our paper, we will </w:delText>
        </w:r>
      </w:del>
      <w:ins w:id="65" w:author="JOHNSTON Susan" w:date="2017-02-28T13:17:00Z">
        <w:r w:rsidR="00BC018E" w:rsidRPr="00F42131">
          <w:rPr>
            <w:lang w:val="en-GB"/>
          </w:rPr>
          <w:t xml:space="preserve">The aim of our paper is to </w:t>
        </w:r>
      </w:ins>
      <w:ins w:id="66" w:author="JOHNSTON Susan" w:date="2017-02-28T13:43:00Z">
        <w:r w:rsidR="0028784B" w:rsidRPr="00F42131">
          <w:rPr>
            <w:lang w:val="en-GB"/>
          </w:rPr>
          <w:t xml:space="preserve">use </w:t>
        </w:r>
        <w:r w:rsidR="00C67317" w:rsidRPr="00F42131">
          <w:rPr>
            <w:lang w:val="en-GB"/>
          </w:rPr>
          <w:t>simulation approach</w:t>
        </w:r>
      </w:ins>
      <w:ins w:id="67" w:author="JOHNSTON Susan" w:date="2017-02-28T13:52:00Z">
        <w:r w:rsidR="0028784B" w:rsidRPr="00F42131">
          <w:rPr>
            <w:lang w:val="en-GB"/>
          </w:rPr>
          <w:t>es</w:t>
        </w:r>
      </w:ins>
      <w:ins w:id="68" w:author="JOHNSTON Susan" w:date="2017-02-28T13:43:00Z">
        <w:r w:rsidR="00C67317" w:rsidRPr="00F42131">
          <w:rPr>
            <w:lang w:val="en-GB"/>
          </w:rPr>
          <w:t xml:space="preserve"> to </w:t>
        </w:r>
      </w:ins>
      <w:ins w:id="69" w:author="JOHNSTON Susan" w:date="2017-02-28T13:17:00Z">
        <w:r w:rsidR="00BC018E" w:rsidRPr="00F42131">
          <w:rPr>
            <w:lang w:val="en-GB"/>
          </w:rPr>
          <w:t xml:space="preserve">assess </w:t>
        </w:r>
      </w:ins>
      <w:del w:id="70" w:author="JOHNSTON Susan" w:date="2017-02-28T13:17:00Z">
        <w:r w:rsidRPr="00F42131" w:rsidDel="00BC018E">
          <w:rPr>
            <w:lang w:val="en-GB"/>
          </w:rPr>
          <w:delText xml:space="preserve">assess </w:delText>
        </w:r>
      </w:del>
      <w:ins w:id="71" w:author="JOHNSTON Susan" w:date="2017-02-28T13:17:00Z">
        <w:r w:rsidR="00BC018E" w:rsidRPr="00F42131">
          <w:rPr>
            <w:lang w:val="en-GB"/>
          </w:rPr>
          <w:t xml:space="preserve">the degree to which </w:t>
        </w:r>
      </w:ins>
      <w:del w:id="72" w:author="JOHNSTON Susan" w:date="2017-02-28T13:17:00Z">
        <w:r w:rsidRPr="00F42131" w:rsidDel="00BC018E">
          <w:rPr>
            <w:lang w:val="en-GB"/>
          </w:rPr>
          <w:delText xml:space="preserve">the likelihood of both </w:delText>
        </w:r>
      </w:del>
      <w:r w:rsidRPr="00F42131">
        <w:rPr>
          <w:lang w:val="en-GB"/>
        </w:rPr>
        <w:t>Type I and Type II errors</w:t>
      </w:r>
      <w:ins w:id="73" w:author="JOHNSTON Susan" w:date="2017-02-28T13:17:00Z">
        <w:r w:rsidR="00BC018E" w:rsidRPr="00F42131">
          <w:rPr>
            <w:lang w:val="en-GB"/>
          </w:rPr>
          <w:t xml:space="preserve"> </w:t>
        </w:r>
      </w:ins>
      <w:ins w:id="74" w:author="JOHNSTON Susan" w:date="2017-02-28T13:18:00Z">
        <w:r w:rsidR="00BC018E" w:rsidRPr="00F42131">
          <w:rPr>
            <w:lang w:val="en-GB"/>
          </w:rPr>
          <w:t>affect GWAS in natural populations</w:t>
        </w:r>
      </w:ins>
      <w:ins w:id="75" w:author="JOHNSTON Susan" w:date="2017-02-28T15:01:00Z">
        <w:r w:rsidR="004C4F3B">
          <w:rPr>
            <w:lang w:val="en-GB"/>
          </w:rPr>
          <w:t>.</w:t>
        </w:r>
      </w:ins>
      <w:ins w:id="76" w:author="JOHNSTON Susan" w:date="2017-02-28T13:59:00Z">
        <w:r w:rsidR="00D229E4" w:rsidRPr="00F42131">
          <w:rPr>
            <w:lang w:val="en-GB"/>
          </w:rPr>
          <w:t xml:space="preserve"> </w:t>
        </w:r>
      </w:ins>
      <w:ins w:id="77" w:author="JOHNSTON Susan" w:date="2017-02-28T14:18:00Z">
        <w:r w:rsidR="0043558B" w:rsidRPr="00F42131">
          <w:rPr>
            <w:lang w:val="en-GB"/>
          </w:rPr>
          <w:t xml:space="preserve">Our </w:t>
        </w:r>
      </w:ins>
      <w:ins w:id="78" w:author="JOHNSTON Susan" w:date="2017-02-28T14:32:00Z">
        <w:r w:rsidR="00E95BCA" w:rsidRPr="00F42131">
          <w:rPr>
            <w:lang w:val="en-GB"/>
          </w:rPr>
          <w:t>objectives are</w:t>
        </w:r>
      </w:ins>
      <w:ins w:id="79" w:author="JOHNSTON Susan" w:date="2017-02-28T14:18:00Z">
        <w:r w:rsidR="00E95BCA" w:rsidRPr="00F42131">
          <w:rPr>
            <w:lang w:val="en-GB"/>
          </w:rPr>
          <w:t xml:space="preserve"> </w:t>
        </w:r>
        <w:r w:rsidR="0043558B" w:rsidRPr="00F42131">
          <w:rPr>
            <w:lang w:val="en-GB"/>
          </w:rPr>
          <w:t>as follows:</w:t>
        </w:r>
      </w:ins>
    </w:p>
    <w:p w14:paraId="31559A44" w14:textId="77777777" w:rsidR="00555E75" w:rsidRPr="00F42131" w:rsidRDefault="00555E75" w:rsidP="00F42131">
      <w:pPr>
        <w:jc w:val="both"/>
        <w:rPr>
          <w:ins w:id="80" w:author="JOHNSTON Susan" w:date="2017-02-28T14:18:00Z"/>
          <w:lang w:val="en-GB"/>
        </w:rPr>
      </w:pPr>
    </w:p>
    <w:p w14:paraId="338A57CB" w14:textId="708FF0F5" w:rsidR="0043558B" w:rsidRPr="00F42131" w:rsidRDefault="00555E75" w:rsidP="00F42131">
      <w:pPr>
        <w:pStyle w:val="ListParagraph"/>
        <w:numPr>
          <w:ilvl w:val="0"/>
          <w:numId w:val="2"/>
        </w:numPr>
        <w:jc w:val="both"/>
        <w:rPr>
          <w:ins w:id="81" w:author="JOHNSTON Susan" w:date="2017-02-28T14:48:00Z"/>
          <w:lang w:val="en-GB"/>
        </w:rPr>
      </w:pPr>
      <w:ins w:id="82" w:author="JOHNSTON Susan" w:date="2017-02-28T14:46:00Z">
        <w:r w:rsidRPr="00F42131">
          <w:rPr>
            <w:lang w:val="en-GB"/>
          </w:rPr>
          <w:t>Population level GWAS</w:t>
        </w:r>
      </w:ins>
      <w:ins w:id="83" w:author="JOHNSTON Susan" w:date="2017-02-28T14:41:00Z">
        <w:r w:rsidRPr="00F42131">
          <w:rPr>
            <w:lang w:val="en-GB"/>
          </w:rPr>
          <w:t xml:space="preserve">: </w:t>
        </w:r>
      </w:ins>
      <w:ins w:id="84" w:author="JOHNSTON Susan" w:date="2017-02-28T14:48:00Z">
        <w:r w:rsidR="001B6384" w:rsidRPr="00F42131">
          <w:rPr>
            <w:lang w:val="en-GB"/>
          </w:rPr>
          <w:t>We will use</w:t>
        </w:r>
      </w:ins>
      <w:ins w:id="85" w:author="JOHNSTON Susan" w:date="2017-02-28T13:53:00Z">
        <w:r w:rsidR="0028784B" w:rsidRPr="00F42131">
          <w:rPr>
            <w:lang w:val="en-GB"/>
          </w:rPr>
          <w:t xml:space="preserve"> coalescent approaches to simulate </w:t>
        </w:r>
      </w:ins>
      <w:ins w:id="86" w:author="JOHNSTON Susan" w:date="2017-02-28T13:34:00Z">
        <w:r w:rsidR="0094334E" w:rsidRPr="00F42131">
          <w:rPr>
            <w:lang w:val="en-GB"/>
          </w:rPr>
          <w:t>genome-wide SNP datasets</w:t>
        </w:r>
      </w:ins>
      <w:ins w:id="87" w:author="JOHNSTON Susan" w:date="2017-02-28T13:56:00Z">
        <w:r w:rsidR="00D229E4" w:rsidRPr="00F42131">
          <w:rPr>
            <w:lang w:val="en-GB"/>
          </w:rPr>
          <w:t xml:space="preserve"> under </w:t>
        </w:r>
      </w:ins>
      <w:ins w:id="88" w:author="JOHNSTON Susan" w:date="2017-02-28T13:54:00Z">
        <w:r w:rsidR="0028784B" w:rsidRPr="00F42131">
          <w:rPr>
            <w:lang w:val="en-GB"/>
          </w:rPr>
          <w:t>different demographic sc</w:t>
        </w:r>
      </w:ins>
      <w:ins w:id="89" w:author="JOHNSTON Susan" w:date="2017-02-28T13:55:00Z">
        <w:r w:rsidR="0028784B" w:rsidRPr="00F42131">
          <w:rPr>
            <w:lang w:val="en-GB"/>
          </w:rPr>
          <w:t xml:space="preserve">enarios (effective population size, </w:t>
        </w:r>
      </w:ins>
      <w:ins w:id="90" w:author="JOHNSTON Susan" w:date="2017-02-28T14:47:00Z">
        <w:r w:rsidRPr="00F42131">
          <w:rPr>
            <w:lang w:val="en-GB"/>
          </w:rPr>
          <w:t xml:space="preserve">cryptic </w:t>
        </w:r>
      </w:ins>
      <w:ins w:id="91" w:author="JOHNSTON Susan" w:date="2017-02-28T13:55:00Z">
        <w:r w:rsidRPr="00F42131">
          <w:rPr>
            <w:lang w:val="en-GB"/>
          </w:rPr>
          <w:t xml:space="preserve">population structure, </w:t>
        </w:r>
        <w:r w:rsidR="0028784B" w:rsidRPr="00F42131">
          <w:rPr>
            <w:lang w:val="en-GB"/>
          </w:rPr>
          <w:t xml:space="preserve">bottlenecks) </w:t>
        </w:r>
      </w:ins>
      <w:ins w:id="92" w:author="JOHNSTON Susan" w:date="2017-02-28T13:56:00Z">
        <w:r w:rsidR="00D229E4" w:rsidRPr="00F42131">
          <w:rPr>
            <w:lang w:val="en-GB"/>
          </w:rPr>
          <w:t>and genetic architectures (e.g. variation in heritability, number of loci, locus effect sizes), incorporating</w:t>
        </w:r>
      </w:ins>
      <w:ins w:id="93" w:author="JOHNSTON Susan" w:date="2017-02-28T13:57:00Z">
        <w:r w:rsidR="00D229E4" w:rsidRPr="00F42131">
          <w:rPr>
            <w:lang w:val="en-GB"/>
          </w:rPr>
          <w:t xml:space="preserve"> in</w:t>
        </w:r>
        <w:r w:rsidR="00E95BCA" w:rsidRPr="00F42131">
          <w:rPr>
            <w:lang w:val="en-GB"/>
          </w:rPr>
          <w:t>formation on chromosome size,</w:t>
        </w:r>
        <w:r w:rsidR="00D229E4" w:rsidRPr="00F42131">
          <w:rPr>
            <w:lang w:val="en-GB"/>
          </w:rPr>
          <w:t xml:space="preserve"> recombination landscape</w:t>
        </w:r>
      </w:ins>
      <w:ins w:id="94" w:author="JOHNSTON Susan" w:date="2017-02-28T14:30:00Z">
        <w:r w:rsidR="00E95BCA" w:rsidRPr="00F42131">
          <w:rPr>
            <w:lang w:val="en-GB"/>
          </w:rPr>
          <w:t xml:space="preserve"> and marker density</w:t>
        </w:r>
      </w:ins>
      <w:ins w:id="95" w:author="JOHNSTON Susan" w:date="2017-02-28T13:57:00Z">
        <w:r w:rsidR="00D229E4" w:rsidRPr="00F42131">
          <w:rPr>
            <w:lang w:val="en-GB"/>
          </w:rPr>
          <w:t>. This will allow us to assess the relative effects o</w:t>
        </w:r>
      </w:ins>
      <w:ins w:id="96" w:author="JOHNSTON Susan" w:date="2017-02-28T13:58:00Z">
        <w:r w:rsidR="00D229E4" w:rsidRPr="00F42131">
          <w:rPr>
            <w:lang w:val="en-GB"/>
          </w:rPr>
          <w:t>f each parameter in generating Type</w:t>
        </w:r>
        <w:r w:rsidRPr="00F42131">
          <w:rPr>
            <w:lang w:val="en-GB"/>
          </w:rPr>
          <w:t xml:space="preserve"> I and/or Type II </w:t>
        </w:r>
        <w:r w:rsidR="0046713E" w:rsidRPr="00F42131">
          <w:rPr>
            <w:lang w:val="en-GB"/>
          </w:rPr>
          <w:t>errors</w:t>
        </w:r>
      </w:ins>
      <w:ins w:id="97" w:author="JOHNSTON Susan" w:date="2017-02-28T14:39:00Z">
        <w:r w:rsidRPr="00F42131">
          <w:rPr>
            <w:lang w:val="en-GB"/>
          </w:rPr>
          <w:t xml:space="preserve"> in GWAS</w:t>
        </w:r>
      </w:ins>
      <w:ins w:id="98" w:author="JOHNSTON Susan" w:date="2017-02-28T13:58:00Z">
        <w:r w:rsidR="0046713E" w:rsidRPr="00F42131">
          <w:rPr>
            <w:lang w:val="en-GB"/>
          </w:rPr>
          <w:t xml:space="preserve"> </w:t>
        </w:r>
      </w:ins>
      <w:ins w:id="99" w:author="JOHNSTON Susan" w:date="2017-02-28T14:39:00Z">
        <w:r w:rsidRPr="00F42131">
          <w:rPr>
            <w:lang w:val="en-GB"/>
          </w:rPr>
          <w:t>under different population histories</w:t>
        </w:r>
      </w:ins>
      <w:ins w:id="100" w:author="JOHNSTON Susan" w:date="2017-02-28T13:58:00Z">
        <w:r w:rsidR="0043558B" w:rsidRPr="00F42131">
          <w:rPr>
            <w:lang w:val="en-GB"/>
          </w:rPr>
          <w:t>.</w:t>
        </w:r>
      </w:ins>
    </w:p>
    <w:p w14:paraId="7C394302" w14:textId="77777777" w:rsidR="00555E75" w:rsidRPr="00F42131" w:rsidRDefault="00555E75" w:rsidP="00F42131">
      <w:pPr>
        <w:pStyle w:val="ListParagraph"/>
        <w:jc w:val="both"/>
        <w:rPr>
          <w:ins w:id="101" w:author="JOHNSTON Susan" w:date="2017-02-28T13:58:00Z"/>
          <w:lang w:val="en-GB"/>
        </w:rPr>
      </w:pPr>
    </w:p>
    <w:p w14:paraId="4592C998" w14:textId="3982D5AA" w:rsidR="0046713E" w:rsidRDefault="00555E75" w:rsidP="00F42131">
      <w:pPr>
        <w:pStyle w:val="ListParagraph"/>
        <w:numPr>
          <w:ilvl w:val="0"/>
          <w:numId w:val="2"/>
        </w:numPr>
        <w:jc w:val="both"/>
        <w:rPr>
          <w:ins w:id="102" w:author="JOHNSTON Susan" w:date="2017-02-28T15:02:00Z"/>
          <w:lang w:val="en-GB"/>
        </w:rPr>
      </w:pPr>
      <w:ins w:id="103" w:author="JOHNSTON Susan" w:date="2017-02-28T14:48:00Z">
        <w:r w:rsidRPr="00F42131">
          <w:rPr>
            <w:lang w:val="en-GB"/>
          </w:rPr>
          <w:lastRenderedPageBreak/>
          <w:t xml:space="preserve">Pedigree level GWAS: </w:t>
        </w:r>
        <w:r w:rsidR="001B6384" w:rsidRPr="00F42131">
          <w:rPr>
            <w:lang w:val="en-GB"/>
          </w:rPr>
          <w:t xml:space="preserve">We will </w:t>
        </w:r>
      </w:ins>
      <w:ins w:id="104" w:author="JOHNSTON Susan" w:date="2017-02-28T14:52:00Z">
        <w:r w:rsidR="001B6384" w:rsidRPr="00F42131">
          <w:rPr>
            <w:lang w:val="en-GB"/>
          </w:rPr>
          <w:t>extend</w:t>
        </w:r>
      </w:ins>
      <w:ins w:id="105" w:author="JOHNSTON Susan" w:date="2017-02-28T14:48:00Z">
        <w:r w:rsidR="001B6384" w:rsidRPr="00F42131">
          <w:rPr>
            <w:lang w:val="en-GB"/>
          </w:rPr>
          <w:t xml:space="preserve"> coalescent approaches</w:t>
        </w:r>
      </w:ins>
      <w:ins w:id="106" w:author="JOHNSTON Susan" w:date="2017-02-28T14:51:00Z">
        <w:r w:rsidR="001B6384" w:rsidRPr="00F42131">
          <w:rPr>
            <w:lang w:val="en-GB"/>
          </w:rPr>
          <w:t xml:space="preserve"> from (1)</w:t>
        </w:r>
      </w:ins>
      <w:ins w:id="107" w:author="JOHNSTON Susan" w:date="2017-02-28T14:48:00Z">
        <w:r w:rsidR="001B6384" w:rsidRPr="00F42131">
          <w:rPr>
            <w:lang w:val="en-GB"/>
          </w:rPr>
          <w:t xml:space="preserve"> to generate </w:t>
        </w:r>
      </w:ins>
      <w:ins w:id="108" w:author="JOHNSTON Susan" w:date="2017-02-28T14:50:00Z">
        <w:r w:rsidR="001B6384" w:rsidRPr="001B6384">
          <w:rPr>
            <w:lang w:val="en-GB"/>
          </w:rPr>
          <w:t>founder population haplotypes</w:t>
        </w:r>
        <w:r w:rsidR="001B6384" w:rsidRPr="00F42131">
          <w:rPr>
            <w:lang w:val="en-GB"/>
          </w:rPr>
          <w:t xml:space="preserve"> and use a gene-dropping approach accounting for linkage and recombination to assess levels of Type I and/or Type II error</w:t>
        </w:r>
      </w:ins>
      <w:ins w:id="109" w:author="JOHNSTON Susan" w:date="2017-02-28T14:52:00Z">
        <w:r w:rsidR="001B6384" w:rsidRPr="00F42131">
          <w:rPr>
            <w:lang w:val="en-GB"/>
          </w:rPr>
          <w:t xml:space="preserve"> in pedigree data</w:t>
        </w:r>
      </w:ins>
      <w:ins w:id="110" w:author="JOHNSTON Susan" w:date="2017-02-28T14:55:00Z">
        <w:r w:rsidR="001B6384">
          <w:rPr>
            <w:lang w:val="en-GB"/>
          </w:rPr>
          <w:t xml:space="preserve"> (i.e. datasets with family structure)</w:t>
        </w:r>
      </w:ins>
      <w:ins w:id="111" w:author="JOHNSTON Susan" w:date="2017-02-28T14:52:00Z">
        <w:r w:rsidR="001B6384" w:rsidRPr="00F42131">
          <w:rPr>
            <w:lang w:val="en-GB"/>
          </w:rPr>
          <w:t>.</w:t>
        </w:r>
      </w:ins>
      <w:ins w:id="112" w:author="JOHNSTON Susan" w:date="2017-02-28T14:32:00Z">
        <w:r w:rsidR="00E95BCA" w:rsidRPr="00F42131">
          <w:rPr>
            <w:lang w:val="en-GB"/>
          </w:rPr>
          <w:t xml:space="preserve"> </w:t>
        </w:r>
      </w:ins>
      <w:ins w:id="113" w:author="JOHNSTON Susan" w:date="2017-02-28T14:16:00Z">
        <w:r w:rsidR="0046713E" w:rsidRPr="00F42131">
          <w:rPr>
            <w:lang w:val="en-GB"/>
          </w:rPr>
          <w:t xml:space="preserve"> </w:t>
        </w:r>
      </w:ins>
      <w:ins w:id="114" w:author="JOHNSTON Susan" w:date="2017-02-28T14:53:00Z">
        <w:r w:rsidR="001B6384" w:rsidRPr="00F42131">
          <w:rPr>
            <w:lang w:val="en-GB"/>
          </w:rPr>
          <w:t>O</w:t>
        </w:r>
      </w:ins>
      <w:ins w:id="115" w:author="JOHNSTON Susan" w:date="2017-02-28T14:16:00Z">
        <w:r w:rsidR="0046713E" w:rsidRPr="00F42131">
          <w:rPr>
            <w:lang w:val="en-GB"/>
          </w:rPr>
          <w:t xml:space="preserve">ur aim is to </w:t>
        </w:r>
      </w:ins>
      <w:ins w:id="116" w:author="JOHNSTON Susan" w:date="2017-02-28T14:53:00Z">
        <w:r w:rsidR="001B6384" w:rsidRPr="00F42131">
          <w:rPr>
            <w:lang w:val="en-GB"/>
          </w:rPr>
          <w:t>generate</w:t>
        </w:r>
      </w:ins>
      <w:ins w:id="117" w:author="JOHNSTON Susan" w:date="2017-02-28T14:16:00Z">
        <w:r w:rsidR="0046713E" w:rsidRPr="00F42131">
          <w:rPr>
            <w:lang w:val="en-GB"/>
          </w:rPr>
          <w:t xml:space="preserve"> </w:t>
        </w:r>
      </w:ins>
      <w:ins w:id="118" w:author="JOHNSTON Susan" w:date="2017-02-28T14:20:00Z">
        <w:r w:rsidR="0043558B" w:rsidRPr="00F42131">
          <w:rPr>
            <w:lang w:val="en-GB"/>
          </w:rPr>
          <w:t>pedigrees</w:t>
        </w:r>
      </w:ins>
      <w:ins w:id="119" w:author="JOHNSTON Susan" w:date="2017-02-28T14:53:00Z">
        <w:r w:rsidR="001B6384" w:rsidRPr="00F42131">
          <w:rPr>
            <w:lang w:val="en-GB"/>
          </w:rPr>
          <w:t xml:space="preserve"> reflective of published or in progress GWAS studies where demographic histories are </w:t>
        </w:r>
      </w:ins>
      <w:ins w:id="120" w:author="JOHNSTON Susan" w:date="2017-02-28T14:54:00Z">
        <w:r w:rsidR="001B6384" w:rsidRPr="00F42131">
          <w:rPr>
            <w:lang w:val="en-GB"/>
          </w:rPr>
          <w:t xml:space="preserve">well </w:t>
        </w:r>
        <w:r w:rsidR="001B6384" w:rsidRPr="001B6384">
          <w:rPr>
            <w:lang w:val="en-GB"/>
          </w:rPr>
          <w:t>characteris</w:t>
        </w:r>
        <w:r w:rsidR="001B6384" w:rsidRPr="00F42131">
          <w:rPr>
            <w:lang w:val="en-GB"/>
          </w:rPr>
          <w:t>ed</w:t>
        </w:r>
      </w:ins>
      <w:ins w:id="121" w:author="JOHNSTON Susan" w:date="2017-02-28T14:20:00Z">
        <w:r w:rsidR="0043558B" w:rsidRPr="00F42131">
          <w:rPr>
            <w:lang w:val="en-GB"/>
          </w:rPr>
          <w:t xml:space="preserve">, including </w:t>
        </w:r>
      </w:ins>
      <w:ins w:id="122" w:author="JOHNSTON Susan" w:date="2017-02-28T14:16:00Z">
        <w:r w:rsidR="0046713E" w:rsidRPr="00F42131">
          <w:rPr>
            <w:lang w:val="en-GB"/>
          </w:rPr>
          <w:t>Seychelles Warbler</w:t>
        </w:r>
        <w:r w:rsidR="0043558B" w:rsidRPr="00F42131">
          <w:rPr>
            <w:lang w:val="en-GB"/>
          </w:rPr>
          <w:t xml:space="preserve"> (Ne of magnitu</w:t>
        </w:r>
      </w:ins>
      <w:ins w:id="123" w:author="JOHNSTON Susan" w:date="2017-02-28T14:17:00Z">
        <w:r w:rsidR="0043558B" w:rsidRPr="00F42131">
          <w:rPr>
            <w:lang w:val="en-GB"/>
          </w:rPr>
          <w:t>de</w:t>
        </w:r>
      </w:ins>
      <w:ins w:id="124" w:author="JOHNSTON Susan" w:date="2017-02-28T14:16:00Z">
        <w:r w:rsidR="0043558B" w:rsidRPr="00F42131">
          <w:rPr>
            <w:lang w:val="en-GB"/>
          </w:rPr>
          <w:t xml:space="preserve"> 10</w:t>
        </w:r>
      </w:ins>
      <w:ins w:id="125" w:author="JOHNSTON Susan" w:date="2017-02-28T14:17:00Z">
        <w:r w:rsidR="0043558B" w:rsidRPr="00F42131">
          <w:rPr>
            <w:vertAlign w:val="superscript"/>
            <w:lang w:val="en-GB"/>
          </w:rPr>
          <w:t>1</w:t>
        </w:r>
      </w:ins>
      <w:ins w:id="126" w:author="JOHNSTON Susan" w:date="2017-02-28T14:16:00Z">
        <w:r w:rsidR="0046713E" w:rsidRPr="00F42131">
          <w:rPr>
            <w:lang w:val="en-GB"/>
          </w:rPr>
          <w:t xml:space="preserve">), </w:t>
        </w:r>
        <w:proofErr w:type="spellStart"/>
        <w:r w:rsidR="0046713E" w:rsidRPr="00F42131">
          <w:rPr>
            <w:lang w:val="en-GB"/>
          </w:rPr>
          <w:t>Soay</w:t>
        </w:r>
        <w:proofErr w:type="spellEnd"/>
        <w:r w:rsidR="0046713E" w:rsidRPr="00F42131">
          <w:rPr>
            <w:lang w:val="en-GB"/>
          </w:rPr>
          <w:t xml:space="preserve"> sheep (Ne = 10</w:t>
        </w:r>
        <w:r w:rsidR="0046713E" w:rsidRPr="00F42131">
          <w:rPr>
            <w:vertAlign w:val="superscript"/>
            <w:lang w:val="en-GB"/>
          </w:rPr>
          <w:t>2</w:t>
        </w:r>
        <w:r w:rsidR="0046713E" w:rsidRPr="00F42131">
          <w:rPr>
            <w:lang w:val="en-GB"/>
          </w:rPr>
          <w:t>), Atlantic salmon</w:t>
        </w:r>
      </w:ins>
      <w:ins w:id="127" w:author="JOHNSTON Susan" w:date="2017-02-28T14:14:00Z">
        <w:r w:rsidR="0046713E" w:rsidRPr="00F42131">
          <w:rPr>
            <w:lang w:val="en-GB"/>
          </w:rPr>
          <w:t xml:space="preserve"> </w:t>
        </w:r>
      </w:ins>
      <w:ins w:id="128" w:author="JOHNSTON Susan" w:date="2017-02-28T14:17:00Z">
        <w:r w:rsidR="0043558B" w:rsidRPr="00F42131">
          <w:rPr>
            <w:lang w:val="en-GB"/>
          </w:rPr>
          <w:t>(10</w:t>
        </w:r>
        <w:r w:rsidR="0043558B" w:rsidRPr="00F42131">
          <w:rPr>
            <w:vertAlign w:val="superscript"/>
            <w:lang w:val="en-GB"/>
          </w:rPr>
          <w:t>4</w:t>
        </w:r>
        <w:r w:rsidR="0043558B" w:rsidRPr="00F42131">
          <w:rPr>
            <w:lang w:val="en-GB"/>
          </w:rPr>
          <w:t>) and great tits (10</w:t>
        </w:r>
        <w:r w:rsidR="0043558B" w:rsidRPr="00F42131">
          <w:rPr>
            <w:vertAlign w:val="superscript"/>
            <w:lang w:val="en-GB"/>
          </w:rPr>
          <w:t>6</w:t>
        </w:r>
        <w:r w:rsidR="0043558B" w:rsidRPr="00F42131">
          <w:rPr>
            <w:lang w:val="en-GB"/>
          </w:rPr>
          <w:t xml:space="preserve">). </w:t>
        </w:r>
      </w:ins>
    </w:p>
    <w:p w14:paraId="5095F7B0" w14:textId="77777777" w:rsidR="004C4F3B" w:rsidRPr="004C4F3B" w:rsidRDefault="004C4F3B" w:rsidP="00F42131">
      <w:pPr>
        <w:pStyle w:val="ListParagraph"/>
        <w:rPr>
          <w:ins w:id="129" w:author="JOHNSTON Susan" w:date="2017-02-28T15:02:00Z"/>
          <w:lang w:val="en-GB"/>
        </w:rPr>
      </w:pPr>
    </w:p>
    <w:p w14:paraId="2382C692" w14:textId="77777777" w:rsidR="00DF4C8B" w:rsidRDefault="00DF4C8B" w:rsidP="00F42131">
      <w:pPr>
        <w:jc w:val="both"/>
        <w:rPr>
          <w:ins w:id="130" w:author="JOHNSTON Susan" w:date="2017-02-28T14:57:00Z"/>
          <w:lang w:val="en-GB"/>
        </w:rPr>
      </w:pPr>
    </w:p>
    <w:p w14:paraId="0542E8C6" w14:textId="7319648C" w:rsidR="00BF3C3B" w:rsidRPr="000449F4" w:rsidDel="00BF3C3B" w:rsidRDefault="00BF3C3B">
      <w:pPr>
        <w:jc w:val="both"/>
        <w:rPr>
          <w:del w:id="131" w:author="JOHNSTON Susan" w:date="2017-02-28T15:10:00Z"/>
          <w:lang w:val="en-GB"/>
        </w:rPr>
      </w:pPr>
      <w:moveToRangeStart w:id="132" w:author="JOHNSTON Susan" w:date="2017-02-28T15:09:00Z" w:name="move476057927"/>
      <w:moveTo w:id="133" w:author="JOHNSTON Susan" w:date="2017-02-28T15:09:00Z">
        <w:del w:id="134" w:author="JOHNSTON Susan" w:date="2017-02-28T15:10:00Z">
          <w:r w:rsidRPr="000449F4" w:rsidDel="00BF3C3B">
            <w:rPr>
              <w:lang w:val="en-GB"/>
            </w:rPr>
            <w:delText>It is our aim</w:delText>
          </w:r>
        </w:del>
        <w:del w:id="135" w:author="JOHNSTON Susan" w:date="2017-02-28T15:15:00Z">
          <w:r w:rsidRPr="000449F4" w:rsidDel="00F42131">
            <w:rPr>
              <w:lang w:val="en-GB"/>
            </w:rPr>
            <w:delText xml:space="preserve"> </w:delText>
          </w:r>
        </w:del>
        <w:del w:id="136" w:author="JOHNSTON Susan" w:date="2017-02-28T15:10:00Z">
          <w:r w:rsidRPr="000449F4" w:rsidDel="00BF3C3B">
            <w:rPr>
              <w:lang w:val="en-GB"/>
            </w:rPr>
            <w:delText>that the</w:delText>
          </w:r>
        </w:del>
      </w:moveTo>
      <w:ins w:id="137" w:author="JOHNSTON Susan" w:date="2017-02-28T15:11:00Z">
        <w:r>
          <w:rPr>
            <w:lang w:val="en-GB"/>
          </w:rPr>
          <w:t xml:space="preserve">It is our aim that this study will allow researchers to have </w:t>
        </w:r>
      </w:ins>
      <w:ins w:id="138" w:author="JOHNSTON Susan" w:date="2017-02-28T15:12:00Z">
        <w:r>
          <w:rPr>
            <w:lang w:val="en-GB"/>
          </w:rPr>
          <w:t>realistic</w:t>
        </w:r>
      </w:ins>
      <w:ins w:id="139" w:author="JOHNSTON Susan" w:date="2017-02-28T15:11:00Z">
        <w:r>
          <w:rPr>
            <w:lang w:val="en-GB"/>
          </w:rPr>
          <w:t xml:space="preserve"> expectations of the power of their datasets to detect tra</w:t>
        </w:r>
        <w:r w:rsidR="00A51774">
          <w:rPr>
            <w:lang w:val="en-GB"/>
          </w:rPr>
          <w:t>it loci</w:t>
        </w:r>
      </w:ins>
      <w:ins w:id="140" w:author="JOHNSTON Susan" w:date="2017-02-28T15:13:00Z">
        <w:r>
          <w:rPr>
            <w:lang w:val="en-GB"/>
          </w:rPr>
          <w:t xml:space="preserve">, and to help researchers and readers </w:t>
        </w:r>
        <w:del w:id="141" w:author="Lewis Spurgin [2]" w:date="2017-03-01T09:30:00Z">
          <w:r w:rsidDel="00E821C0">
            <w:rPr>
              <w:lang w:val="en-GB"/>
            </w:rPr>
            <w:delText>more</w:delText>
          </w:r>
        </w:del>
      </w:ins>
      <w:ins w:id="142" w:author="Lewis Spurgin [2]" w:date="2017-03-01T09:30:00Z">
        <w:r w:rsidR="00E821C0">
          <w:rPr>
            <w:lang w:val="en-GB"/>
          </w:rPr>
          <w:t>be</w:t>
        </w:r>
      </w:ins>
      <w:ins w:id="143" w:author="JOHNSTON Susan" w:date="2017-02-28T15:12:00Z">
        <w:r>
          <w:rPr>
            <w:lang w:val="en-GB"/>
          </w:rPr>
          <w:t xml:space="preserve"> critical </w:t>
        </w:r>
        <w:del w:id="144" w:author="Lewis Spurgin [2]" w:date="2017-03-01T09:30:00Z">
          <w:r w:rsidDel="00E821C0">
            <w:rPr>
              <w:lang w:val="en-GB"/>
            </w:rPr>
            <w:delText xml:space="preserve">eye </w:delText>
          </w:r>
        </w:del>
      </w:ins>
      <w:ins w:id="145" w:author="JOHNSTON Susan" w:date="2017-02-28T15:14:00Z">
        <w:r>
          <w:rPr>
            <w:lang w:val="en-GB"/>
          </w:rPr>
          <w:t xml:space="preserve">in interpreting GWAS results </w:t>
        </w:r>
        <w:del w:id="146" w:author="Lewis Spurgin [2]" w:date="2017-03-01T09:30:00Z">
          <w:r w:rsidDel="00E821C0">
            <w:rPr>
              <w:lang w:val="en-GB"/>
            </w:rPr>
            <w:delText>in</w:delText>
          </w:r>
        </w:del>
      </w:ins>
      <w:ins w:id="147" w:author="Lewis Spurgin [2]" w:date="2017-03-01T09:30:00Z">
        <w:r w:rsidR="00E821C0">
          <w:rPr>
            <w:lang w:val="en-GB"/>
          </w:rPr>
          <w:t>obtained from</w:t>
        </w:r>
      </w:ins>
      <w:ins w:id="148" w:author="JOHNSTON Susan" w:date="2017-02-28T15:14:00Z">
        <w:r>
          <w:rPr>
            <w:lang w:val="en-GB"/>
          </w:rPr>
          <w:t xml:space="preserve"> natural populations. We will </w:t>
        </w:r>
        <w:del w:id="149" w:author="Lewis Spurgin [2]" w:date="2017-03-01T09:31:00Z">
          <w:r w:rsidDel="00E821C0">
            <w:rPr>
              <w:lang w:val="en-GB"/>
            </w:rPr>
            <w:delText>also</w:delText>
          </w:r>
        </w:del>
      </w:ins>
      <w:ins w:id="150" w:author="Lewis Spurgin [2]" w:date="2017-03-01T09:31:00Z">
        <w:r w:rsidR="00E821C0">
          <w:rPr>
            <w:lang w:val="en-GB"/>
          </w:rPr>
          <w:t>conclude by</w:t>
        </w:r>
      </w:ins>
      <w:ins w:id="151" w:author="JOHNSTON Susan" w:date="2017-02-28T15:14:00Z">
        <w:r>
          <w:rPr>
            <w:lang w:val="en-GB"/>
          </w:rPr>
          <w:t xml:space="preserve"> </w:t>
        </w:r>
      </w:ins>
      <w:ins w:id="152" w:author="JOHNSTON Susan" w:date="2017-02-28T15:16:00Z">
        <w:r w:rsidR="00A51774">
          <w:rPr>
            <w:lang w:val="en-GB"/>
          </w:rPr>
          <w:t>present</w:t>
        </w:r>
      </w:ins>
      <w:ins w:id="153" w:author="JOHNSTON Susan" w:date="2017-02-28T15:14:00Z">
        <w:r>
          <w:rPr>
            <w:lang w:val="en-GB"/>
          </w:rPr>
          <w:t xml:space="preserve"> potential solutions to </w:t>
        </w:r>
        <w:del w:id="154" w:author="Lewis Spurgin [2]" w:date="2017-03-01T09:31:00Z">
          <w:r w:rsidDel="00E821C0">
            <w:rPr>
              <w:lang w:val="en-GB"/>
            </w:rPr>
            <w:delText>this</w:delText>
          </w:r>
        </w:del>
      </w:ins>
      <w:ins w:id="155" w:author="Lewis Spurgin [2]" w:date="2017-03-01T09:31:00Z">
        <w:r w:rsidR="00E821C0">
          <w:rPr>
            <w:lang w:val="en-GB"/>
          </w:rPr>
          <w:t>the</w:t>
        </w:r>
      </w:ins>
      <w:ins w:id="156" w:author="JOHNSTON Susan" w:date="2017-02-28T15:14:00Z">
        <w:r>
          <w:rPr>
            <w:lang w:val="en-GB"/>
          </w:rPr>
          <w:t xml:space="preserve"> issue</w:t>
        </w:r>
      </w:ins>
      <w:ins w:id="157" w:author="Lewis Spurgin [2]" w:date="2017-03-01T09:31:00Z">
        <w:r w:rsidR="00E821C0">
          <w:rPr>
            <w:lang w:val="en-GB"/>
          </w:rPr>
          <w:t>s raised from our simulations.</w:t>
        </w:r>
      </w:ins>
      <w:ins w:id="158" w:author="JOHNSTON Susan" w:date="2017-02-28T15:14:00Z">
        <w:del w:id="159" w:author="Lewis Spurgin [2]" w:date="2017-03-01T09:31:00Z">
          <w:r w:rsidDel="00E821C0">
            <w:rPr>
              <w:lang w:val="en-GB"/>
            </w:rPr>
            <w:delText>,</w:delText>
          </w:r>
        </w:del>
        <w:r>
          <w:rPr>
            <w:lang w:val="en-GB"/>
          </w:rPr>
          <w:t xml:space="preserve"> </w:t>
        </w:r>
      </w:ins>
      <w:ins w:id="160" w:author="Lewis Spurgin [2]" w:date="2017-03-01T09:31:00Z">
        <w:r w:rsidR="00E821C0">
          <w:rPr>
            <w:lang w:val="en-GB"/>
          </w:rPr>
          <w:t>F</w:t>
        </w:r>
      </w:ins>
      <w:ins w:id="161" w:author="JOHNSTON Susan" w:date="2017-02-28T15:14:00Z">
        <w:del w:id="162" w:author="Lewis Spurgin [2]" w:date="2017-03-01T09:31:00Z">
          <w:r w:rsidDel="00E821C0">
            <w:rPr>
              <w:lang w:val="en-GB"/>
            </w:rPr>
            <w:delText>f</w:delText>
          </w:r>
        </w:del>
        <w:r>
          <w:rPr>
            <w:lang w:val="en-GB"/>
          </w:rPr>
          <w:t xml:space="preserve">or example, </w:t>
        </w:r>
      </w:ins>
      <w:ins w:id="163" w:author="Lewis Spurgin [2]" w:date="2017-03-01T09:31:00Z">
        <w:r w:rsidR="00E821C0">
          <w:rPr>
            <w:lang w:val="en-GB"/>
          </w:rPr>
          <w:t xml:space="preserve">we will explore </w:t>
        </w:r>
      </w:ins>
      <w:ins w:id="164" w:author="JOHNSTON Susan" w:date="2017-02-28T15:14:00Z">
        <w:r>
          <w:rPr>
            <w:lang w:val="en-GB"/>
          </w:rPr>
          <w:t xml:space="preserve">whether </w:t>
        </w:r>
        <w:r w:rsidRPr="000449F4">
          <w:rPr>
            <w:lang w:val="en-GB"/>
          </w:rPr>
          <w:t>multi-locus approaches, such as regional heritability</w:t>
        </w:r>
      </w:ins>
      <w:ins w:id="165" w:author="Lewis Spurgin [2]" w:date="2017-03-01T09:31:00Z">
        <w:r w:rsidR="00E821C0">
          <w:rPr>
            <w:lang w:val="en-GB"/>
          </w:rPr>
          <w:t>,</w:t>
        </w:r>
      </w:ins>
      <w:ins w:id="166" w:author="JOHNSTON Susan" w:date="2017-02-28T15:14:00Z">
        <w:r w:rsidRPr="000449F4">
          <w:rPr>
            <w:lang w:val="en-GB"/>
          </w:rPr>
          <w:t xml:space="preserve"> offer a viable solution to provide the required data for conducting evolutionary genetic studies.</w:t>
        </w:r>
        <w:del w:id="167" w:author="Lewis Spurgin [2]" w:date="2017-03-01T09:31:00Z">
          <w:r w:rsidRPr="000449F4" w:rsidDel="00E821C0">
            <w:rPr>
              <w:lang w:val="en-GB"/>
            </w:rPr>
            <w:delText xml:space="preserve"> </w:delText>
          </w:r>
        </w:del>
      </w:ins>
      <w:moveTo w:id="168" w:author="JOHNSTON Susan" w:date="2017-02-28T15:09:00Z">
        <w:del w:id="169" w:author="JOHNSTON Susan" w:date="2017-02-28T15:14:00Z">
          <w:r w:rsidRPr="000449F4" w:rsidDel="00BF3C3B">
            <w:rPr>
              <w:lang w:val="en-GB"/>
            </w:rPr>
            <w:delText xml:space="preserve"> approach will allow researchers to assess the power of their datasets to detect genetic architecture of traits of interest, and </w:delText>
          </w:r>
        </w:del>
        <w:del w:id="170" w:author="JOHNSTON Susan" w:date="2017-02-28T15:10:00Z">
          <w:r w:rsidRPr="000449F4" w:rsidDel="00BF3C3B">
            <w:rPr>
              <w:lang w:val="en-GB"/>
            </w:rPr>
            <w:delText>prevent proliferation of erroneous results within this field.</w:delText>
          </w:r>
        </w:del>
      </w:moveTo>
    </w:p>
    <w:moveToRangeEnd w:id="132"/>
    <w:p w14:paraId="400416EE" w14:textId="77777777" w:rsidR="001B6384" w:rsidRPr="00F42131" w:rsidRDefault="001B6384" w:rsidP="00F42131">
      <w:pPr>
        <w:jc w:val="both"/>
        <w:rPr>
          <w:ins w:id="171" w:author="JOHNSTON Susan" w:date="2017-02-28T14:23:00Z"/>
          <w:lang w:val="en-GB"/>
        </w:rPr>
      </w:pPr>
    </w:p>
    <w:p w14:paraId="6BEE4448" w14:textId="21A7AE04" w:rsidR="00747530" w:rsidRPr="00F42131" w:rsidRDefault="00000A27" w:rsidP="00F42131">
      <w:pPr>
        <w:jc w:val="both"/>
        <w:rPr>
          <w:lang w:val="en-GB"/>
        </w:rPr>
      </w:pPr>
      <w:del w:id="172" w:author="JOHNSTON Susan" w:date="2017-02-28T14:24:00Z">
        <w:r w:rsidRPr="00F42131" w:rsidDel="0043558B">
          <w:rPr>
            <w:lang w:val="en-GB"/>
          </w:rPr>
          <w:delText xml:space="preserve">, by conducting GWAS in simulated datasets </w:delText>
        </w:r>
        <w:commentRangeStart w:id="173"/>
        <w:r w:rsidRPr="00F42131" w:rsidDel="0043558B">
          <w:rPr>
            <w:lang w:val="en-GB"/>
          </w:rPr>
          <w:delText xml:space="preserve">resembling those of different natural populations </w:delText>
        </w:r>
        <w:commentRangeEnd w:id="173"/>
        <w:r w:rsidRPr="00F42131" w:rsidDel="0043558B">
          <w:rPr>
            <w:rStyle w:val="CommentReference"/>
            <w:lang w:val="en-GB"/>
          </w:rPr>
          <w:commentReference w:id="173"/>
        </w:r>
        <w:r w:rsidRPr="00F42131" w:rsidDel="0043558B">
          <w:rPr>
            <w:lang w:val="en-GB"/>
          </w:rPr>
          <w:delText xml:space="preserve">in the literature. We will integrate coalescent and pedigree methods to generate founder populations and simulate genomic datasets and traits of varying genetic architectures, which will account for the </w:delText>
        </w:r>
        <w:commentRangeStart w:id="174"/>
        <w:r w:rsidRPr="00F42131" w:rsidDel="0043558B">
          <w:rPr>
            <w:lang w:val="en-GB"/>
          </w:rPr>
          <w:delText xml:space="preserve">family/population structure </w:delText>
        </w:r>
        <w:commentRangeEnd w:id="174"/>
        <w:r w:rsidR="008244F8" w:rsidRPr="00F42131" w:rsidDel="0043558B">
          <w:rPr>
            <w:rStyle w:val="CommentReference"/>
            <w:lang w:val="en-GB"/>
          </w:rPr>
          <w:commentReference w:id="174"/>
        </w:r>
        <w:commentRangeStart w:id="175"/>
        <w:r w:rsidRPr="00F42131" w:rsidDel="0043558B">
          <w:rPr>
            <w:lang w:val="en-GB"/>
          </w:rPr>
          <w:delText>resembling that of the real dataset</w:delText>
        </w:r>
        <w:commentRangeEnd w:id="175"/>
        <w:r w:rsidRPr="00F42131" w:rsidDel="0043558B">
          <w:rPr>
            <w:rStyle w:val="CommentReference"/>
            <w:lang w:val="en-GB"/>
          </w:rPr>
          <w:commentReference w:id="175"/>
        </w:r>
        <w:r w:rsidRPr="00F42131" w:rsidDel="0043558B">
          <w:rPr>
            <w:lang w:val="en-GB"/>
          </w:rPr>
          <w:delText xml:space="preserve">. If possible, we will extend this to detecting traits under selection and/or interacting with genetic or environmental variables. </w:delText>
        </w:r>
        <w:commentRangeStart w:id="176"/>
        <w:r w:rsidRPr="00F42131" w:rsidDel="0043558B">
          <w:rPr>
            <w:lang w:val="en-GB"/>
          </w:rPr>
          <w:delText xml:space="preserve">We will then assess aspects of these datasets that are likely to generate Type I and Type II errors using GWAS approaches alone, and will </w:delText>
        </w:r>
      </w:del>
      <w:del w:id="177" w:author="JOHNSTON Susan" w:date="2017-02-28T15:14:00Z">
        <w:r w:rsidRPr="00F42131" w:rsidDel="00BF3C3B">
          <w:rPr>
            <w:lang w:val="en-GB"/>
          </w:rPr>
          <w:delText>investigate whether multi-locus approaches, such as regional heritability</w:delText>
        </w:r>
      </w:del>
      <w:del w:id="178" w:author="JOHNSTON Susan" w:date="2017-02-28T11:25:00Z">
        <w:r w:rsidRPr="00F42131" w:rsidDel="00676ABB">
          <w:rPr>
            <w:lang w:val="en-GB"/>
          </w:rPr>
          <w:delText xml:space="preserve"> and chromosome partioning </w:delText>
        </w:r>
      </w:del>
      <w:del w:id="179" w:author="JOHNSTON Susan" w:date="2017-02-28T15:14:00Z">
        <w:r w:rsidRPr="00F42131" w:rsidDel="00BF3C3B">
          <w:rPr>
            <w:lang w:val="en-GB"/>
          </w:rPr>
          <w:delText>offer a viable solution to provide the required data for conducting evolutionary genetic studies</w:delText>
        </w:r>
        <w:commentRangeEnd w:id="176"/>
        <w:r w:rsidR="008244F8" w:rsidRPr="00F42131" w:rsidDel="00BF3C3B">
          <w:rPr>
            <w:rStyle w:val="CommentReference"/>
            <w:lang w:val="en-GB"/>
          </w:rPr>
          <w:commentReference w:id="176"/>
        </w:r>
        <w:r w:rsidRPr="00F42131" w:rsidDel="00BF3C3B">
          <w:rPr>
            <w:lang w:val="en-GB"/>
          </w:rPr>
          <w:delText xml:space="preserve">. </w:delText>
        </w:r>
      </w:del>
      <w:moveFromRangeStart w:id="180" w:author="JOHNSTON Susan" w:date="2017-02-28T15:09:00Z" w:name="move476057927"/>
      <w:moveFrom w:id="181" w:author="JOHNSTON Susan" w:date="2017-02-28T15:09:00Z">
        <w:del w:id="182" w:author="JOHNSTON Susan" w:date="2017-02-28T15:14:00Z">
          <w:r w:rsidRPr="00F42131" w:rsidDel="00BF3C3B">
            <w:rPr>
              <w:lang w:val="en-GB"/>
            </w:rPr>
            <w:delText>It is our aim that the approach will allow researchers to assess the power of their datasets to detect genetic architecture of traits of interest, and prevent proliferation of erroneous results within this field.</w:delText>
          </w:r>
        </w:del>
      </w:moveFrom>
      <w:moveFromRangeEnd w:id="180"/>
    </w:p>
    <w:sectPr w:rsidR="00747530" w:rsidRPr="00F42131" w:rsidSect="004F3F0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Lewis Spurgin" w:date="2017-02-27T21:10:00Z" w:initials="LS">
    <w:p w14:paraId="5C943798" w14:textId="77777777" w:rsidR="00000A27" w:rsidRDefault="00000A27">
      <w:pPr>
        <w:pStyle w:val="CommentText"/>
      </w:pPr>
      <w:r>
        <w:rPr>
          <w:rStyle w:val="CommentReference"/>
        </w:rPr>
        <w:annotationRef/>
      </w:r>
      <w:r>
        <w:t>Could cut…</w:t>
      </w:r>
    </w:p>
  </w:comment>
  <w:comment w:id="28" w:author="Lewis Spurgin" w:date="2017-02-27T21:11:00Z" w:initials="LS">
    <w:p w14:paraId="3D25AAE5" w14:textId="77777777" w:rsidR="00000A27" w:rsidRDefault="00000A27">
      <w:pPr>
        <w:pStyle w:val="CommentText"/>
      </w:pPr>
      <w:r>
        <w:rPr>
          <w:rStyle w:val="CommentReference"/>
        </w:rPr>
        <w:annotationRef/>
      </w:r>
      <w:r>
        <w:t xml:space="preserve">Not sure this contrasts the specific point? </w:t>
      </w:r>
    </w:p>
  </w:comment>
  <w:comment w:id="173" w:author="Lewis Spurgin" w:date="2017-02-27T20:53:00Z" w:initials="LS">
    <w:p w14:paraId="4B38080A" w14:textId="77777777" w:rsidR="00000A27" w:rsidRDefault="00000A27">
      <w:pPr>
        <w:pStyle w:val="CommentText"/>
      </w:pPr>
      <w:r>
        <w:rPr>
          <w:rStyle w:val="CommentReference"/>
        </w:rPr>
        <w:annotationRef/>
      </w:r>
      <w:r>
        <w:t>I guess this is the main bit I think it would be good to discuss</w:t>
      </w:r>
      <w:r w:rsidR="008244F8">
        <w:t>, mainly because I’m not sure exactly what you have in mind</w:t>
      </w:r>
      <w:r>
        <w:t xml:space="preserve">. I had imagined that we would vary trait architecture and various aspects of population demography in a systematic way... then perhaps at the end use natural population data to back up the simulations. </w:t>
      </w:r>
    </w:p>
  </w:comment>
  <w:comment w:id="174" w:author="Lewis Spurgin" w:date="2017-02-27T21:14:00Z" w:initials="LS">
    <w:p w14:paraId="3F995301" w14:textId="77777777" w:rsidR="008244F8" w:rsidRDefault="008244F8">
      <w:pPr>
        <w:pStyle w:val="CommentText"/>
      </w:pPr>
      <w:r>
        <w:rPr>
          <w:rStyle w:val="CommentReference"/>
        </w:rPr>
        <w:annotationRef/>
      </w:r>
      <w:r>
        <w:t>Do you think we should state exactly which aspects of family/population structure we would vary? Presumably we are also going to vary (marker and individual) sample size?</w:t>
      </w:r>
    </w:p>
  </w:comment>
  <w:comment w:id="175" w:author="Lewis Spurgin" w:date="2017-02-27T20:56:00Z" w:initials="LS">
    <w:p w14:paraId="7812325D" w14:textId="77777777" w:rsidR="00000A27" w:rsidRDefault="00000A27">
      <w:pPr>
        <w:pStyle w:val="CommentText"/>
      </w:pPr>
      <w:r>
        <w:rPr>
          <w:rStyle w:val="CommentReference"/>
        </w:rPr>
        <w:annotationRef/>
      </w:r>
      <w:r w:rsidR="008244F8">
        <w:t>W</w:t>
      </w:r>
      <w:r>
        <w:t>hat is the advantage of doing it this way, compared to picking a selection of architectures, population sizes, family structures etc. and varying those? Will we be able to tease apart what causes differences in type I and II error if we generate a range of datasets based on real life ones?</w:t>
      </w:r>
    </w:p>
  </w:comment>
  <w:comment w:id="176" w:author="Lewis Spurgin" w:date="2017-02-27T21:13:00Z" w:initials="LS">
    <w:p w14:paraId="6D23144A" w14:textId="77777777" w:rsidR="008244F8" w:rsidRDefault="008244F8">
      <w:pPr>
        <w:pStyle w:val="CommentText"/>
      </w:pPr>
      <w:r>
        <w:rPr>
          <w:rStyle w:val="CommentReference"/>
        </w:rPr>
        <w:annotationRef/>
      </w:r>
      <w:r>
        <w:t xml:space="preserve">Now I am thinking about all the simulations we could do I am starting to think that it will be hard enough just to tease apart the main causes of type I and II errors. Perhaps the regional </w:t>
      </w:r>
      <w:proofErr w:type="spellStart"/>
      <w:r>
        <w:t>hetritability</w:t>
      </w:r>
      <w:proofErr w:type="spellEnd"/>
      <w:r>
        <w:t xml:space="preserve"> stuff could be a step too far? We could always keep it in at this stage and drop if it turns into too much of a beast.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943798" w15:done="0"/>
  <w15:commentEx w15:paraId="3D25AAE5" w15:done="0"/>
  <w15:commentEx w15:paraId="4B38080A" w15:done="0"/>
  <w15:commentEx w15:paraId="3F995301" w15:done="0"/>
  <w15:commentEx w15:paraId="7812325D" w15:done="0"/>
  <w15:commentEx w15:paraId="6D2314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1798"/>
    <w:multiLevelType w:val="hybridMultilevel"/>
    <w:tmpl w:val="8ABA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6712A5"/>
    <w:multiLevelType w:val="hybridMultilevel"/>
    <w:tmpl w:val="08761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STON Susan">
    <w15:presenceInfo w15:providerId="AD" w15:userId="S-1-5-21-861567501-1417001333-682003330-476397"/>
  </w15:person>
  <w15:person w15:author="Lewis Spurgin">
    <w15:presenceInfo w15:providerId="Windows Live" w15:userId="bafb0e41e5296176"/>
  </w15:person>
  <w15:person w15:author="Lewis Spurgin [2]">
    <w15:presenceInfo w15:providerId="None" w15:userId="Lewis Spurg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27"/>
    <w:rsid w:val="00000A27"/>
    <w:rsid w:val="00173583"/>
    <w:rsid w:val="001B6384"/>
    <w:rsid w:val="0028784B"/>
    <w:rsid w:val="00327EC7"/>
    <w:rsid w:val="00397D37"/>
    <w:rsid w:val="003C50D2"/>
    <w:rsid w:val="0043558B"/>
    <w:rsid w:val="004631D1"/>
    <w:rsid w:val="0046713E"/>
    <w:rsid w:val="004C4F3B"/>
    <w:rsid w:val="004F3F0D"/>
    <w:rsid w:val="00555E75"/>
    <w:rsid w:val="00625E29"/>
    <w:rsid w:val="00676ABB"/>
    <w:rsid w:val="00747530"/>
    <w:rsid w:val="007562CA"/>
    <w:rsid w:val="008244F8"/>
    <w:rsid w:val="008778E3"/>
    <w:rsid w:val="0094334E"/>
    <w:rsid w:val="009C438D"/>
    <w:rsid w:val="009F48B9"/>
    <w:rsid w:val="00A24E2F"/>
    <w:rsid w:val="00A51774"/>
    <w:rsid w:val="00AE352E"/>
    <w:rsid w:val="00BC018E"/>
    <w:rsid w:val="00BF3C3B"/>
    <w:rsid w:val="00C50873"/>
    <w:rsid w:val="00C67317"/>
    <w:rsid w:val="00C72B76"/>
    <w:rsid w:val="00D229E4"/>
    <w:rsid w:val="00DB5A96"/>
    <w:rsid w:val="00DF4C8B"/>
    <w:rsid w:val="00E36B68"/>
    <w:rsid w:val="00E821C0"/>
    <w:rsid w:val="00E95BCA"/>
    <w:rsid w:val="00F42131"/>
    <w:rsid w:val="00F679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E6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0A27"/>
    <w:rPr>
      <w:sz w:val="18"/>
      <w:szCs w:val="18"/>
    </w:rPr>
  </w:style>
  <w:style w:type="paragraph" w:styleId="CommentText">
    <w:name w:val="annotation text"/>
    <w:basedOn w:val="Normal"/>
    <w:link w:val="CommentTextChar"/>
    <w:uiPriority w:val="99"/>
    <w:semiHidden/>
    <w:unhideWhenUsed/>
    <w:rsid w:val="00000A27"/>
  </w:style>
  <w:style w:type="character" w:customStyle="1" w:styleId="CommentTextChar">
    <w:name w:val="Comment Text Char"/>
    <w:basedOn w:val="DefaultParagraphFont"/>
    <w:link w:val="CommentText"/>
    <w:uiPriority w:val="99"/>
    <w:semiHidden/>
    <w:rsid w:val="00000A27"/>
  </w:style>
  <w:style w:type="paragraph" w:styleId="CommentSubject">
    <w:name w:val="annotation subject"/>
    <w:basedOn w:val="CommentText"/>
    <w:next w:val="CommentText"/>
    <w:link w:val="CommentSubjectChar"/>
    <w:uiPriority w:val="99"/>
    <w:semiHidden/>
    <w:unhideWhenUsed/>
    <w:rsid w:val="00000A27"/>
    <w:rPr>
      <w:b/>
      <w:bCs/>
      <w:sz w:val="20"/>
      <w:szCs w:val="20"/>
    </w:rPr>
  </w:style>
  <w:style w:type="character" w:customStyle="1" w:styleId="CommentSubjectChar">
    <w:name w:val="Comment Subject Char"/>
    <w:basedOn w:val="CommentTextChar"/>
    <w:link w:val="CommentSubject"/>
    <w:uiPriority w:val="99"/>
    <w:semiHidden/>
    <w:rsid w:val="00000A27"/>
    <w:rPr>
      <w:b/>
      <w:bCs/>
      <w:sz w:val="20"/>
      <w:szCs w:val="20"/>
    </w:rPr>
  </w:style>
  <w:style w:type="paragraph" w:styleId="BalloonText">
    <w:name w:val="Balloon Text"/>
    <w:basedOn w:val="Normal"/>
    <w:link w:val="BalloonTextChar"/>
    <w:uiPriority w:val="99"/>
    <w:semiHidden/>
    <w:unhideWhenUsed/>
    <w:rsid w:val="00000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0A27"/>
    <w:rPr>
      <w:rFonts w:ascii="Times New Roman" w:hAnsi="Times New Roman" w:cs="Times New Roman"/>
      <w:sz w:val="18"/>
      <w:szCs w:val="18"/>
    </w:rPr>
  </w:style>
  <w:style w:type="paragraph" w:styleId="ListParagraph">
    <w:name w:val="List Paragraph"/>
    <w:basedOn w:val="Normal"/>
    <w:uiPriority w:val="34"/>
    <w:qFormat/>
    <w:rsid w:val="00943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873</Words>
  <Characters>4982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Spurgin</dc:creator>
  <cp:keywords/>
  <dc:description/>
  <cp:lastModifiedBy>Lewis Spurgin</cp:lastModifiedBy>
  <cp:revision>2</cp:revision>
  <dcterms:created xsi:type="dcterms:W3CDTF">2017-03-01T09:35:00Z</dcterms:created>
  <dcterms:modified xsi:type="dcterms:W3CDTF">2017-03-01T09:35:00Z</dcterms:modified>
</cp:coreProperties>
</file>